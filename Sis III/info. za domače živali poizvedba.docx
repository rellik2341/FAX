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574B" w14:textId="77777777" w:rsidR="00F653AB" w:rsidRPr="00247BB0" w:rsidRDefault="00247BB0">
      <w:pPr>
        <w:spacing w:line="276" w:lineRule="auto"/>
        <w:jc w:val="center"/>
        <w:rPr>
          <w:rFonts w:asciiTheme="majorHAnsi" w:hAnsiTheme="majorHAnsi"/>
          <w:lang w:val="sl-SI"/>
        </w:rPr>
      </w:pPr>
      <w:bookmarkStart w:id="0" w:name="_GoBack"/>
      <w:bookmarkEnd w:id="0"/>
      <w:r w:rsidRPr="00247BB0">
        <w:rPr>
          <w:rFonts w:asciiTheme="majorHAnsi" w:hAnsiTheme="majorHAnsi"/>
          <w:b/>
          <w:bCs/>
          <w:lang w:val="sl-SI"/>
        </w:rPr>
        <w:t>INFORMACIJSKI SISTEM ZA ČUVANJE DOMAČIH ŽIVALI</w:t>
      </w:r>
    </w:p>
    <w:p w14:paraId="50D7874D" w14:textId="77777777" w:rsidR="00F653AB" w:rsidRPr="00247BB0" w:rsidRDefault="00247BB0">
      <w:pPr>
        <w:spacing w:line="276" w:lineRule="auto"/>
        <w:jc w:val="center"/>
        <w:rPr>
          <w:rFonts w:asciiTheme="majorHAnsi" w:hAnsiTheme="majorHAnsi"/>
          <w:lang w:val="sl-SI"/>
        </w:rPr>
      </w:pPr>
      <w:r w:rsidRPr="00247BB0">
        <w:rPr>
          <w:rFonts w:asciiTheme="majorHAnsi" w:hAnsiTheme="majorHAnsi"/>
          <w:lang w:val="sl-SI"/>
        </w:rPr>
        <w:t>(Projektna naloga pri predmetu Sistemi III)</w:t>
      </w:r>
    </w:p>
    <w:p w14:paraId="776E7182" w14:textId="77777777" w:rsidR="00F653AB" w:rsidRPr="00247BB0" w:rsidRDefault="00F653AB">
      <w:pPr>
        <w:spacing w:line="276" w:lineRule="auto"/>
        <w:jc w:val="both"/>
        <w:rPr>
          <w:rFonts w:asciiTheme="majorHAnsi" w:hAnsiTheme="majorHAnsi"/>
          <w:sz w:val="21"/>
          <w:lang w:val="sl-SI"/>
        </w:rPr>
      </w:pPr>
    </w:p>
    <w:p w14:paraId="63056E94"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b/>
          <w:bCs/>
          <w:lang w:val="sl-SI"/>
        </w:rPr>
        <w:t>OPREDELITEV PROBLEMA</w:t>
      </w:r>
    </w:p>
    <w:p w14:paraId="62700266" w14:textId="77777777" w:rsidR="00F653AB" w:rsidRPr="00247BB0" w:rsidRDefault="00F653AB">
      <w:pPr>
        <w:spacing w:line="276" w:lineRule="auto"/>
        <w:jc w:val="both"/>
        <w:rPr>
          <w:rFonts w:asciiTheme="majorHAnsi" w:hAnsiTheme="majorHAnsi"/>
          <w:b/>
          <w:bCs/>
          <w:sz w:val="21"/>
          <w:lang w:val="sl-SI"/>
        </w:rPr>
      </w:pPr>
    </w:p>
    <w:p w14:paraId="7E18ECB3"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lang w:val="sl-SI"/>
        </w:rPr>
        <w:t>Mnogo lastnikov domačih živali, se pogosto srečuje s problemom “Kako poskrbeti za domačo žival, ko nas (lastnikov) ni doma?” Takšno vprašanje se nam poraja po glavi prav pogosto in predstavlja večji problem, kot si predstavljamo. Lastniki domačih živali se</w:t>
      </w:r>
      <w:r w:rsidR="005F0722" w:rsidRPr="00247BB0">
        <w:rPr>
          <w:rFonts w:asciiTheme="majorHAnsi" w:hAnsiTheme="majorHAnsi"/>
          <w:lang w:val="sl-SI"/>
        </w:rPr>
        <w:t xml:space="preserve"> </w:t>
      </w:r>
      <w:r w:rsidR="00BA1C9D" w:rsidRPr="00247BB0">
        <w:rPr>
          <w:rFonts w:asciiTheme="majorHAnsi" w:hAnsiTheme="majorHAnsi"/>
          <w:lang w:val="sl-SI"/>
        </w:rPr>
        <w:t>z</w:t>
      </w:r>
      <w:r w:rsidRPr="00247BB0">
        <w:rPr>
          <w:rFonts w:asciiTheme="majorHAnsi" w:hAnsiTheme="majorHAnsi"/>
          <w:lang w:val="sl-SI"/>
        </w:rPr>
        <w:t xml:space="preserve">ato nagibajo k različnim rešitvam. Nekateri se obrnejo na sorodnike, prijatelje in znance, na koncu pa celo na kakšen hotel za živali, ki pa </w:t>
      </w:r>
      <w:r w:rsidR="00BA1C9D" w:rsidRPr="00247BB0">
        <w:rPr>
          <w:rFonts w:asciiTheme="majorHAnsi" w:hAnsiTheme="majorHAnsi"/>
          <w:lang w:val="sl-SI"/>
        </w:rPr>
        <w:t xml:space="preserve">je praviloma </w:t>
      </w:r>
      <w:r w:rsidRPr="00247BB0">
        <w:rPr>
          <w:rFonts w:asciiTheme="majorHAnsi" w:hAnsiTheme="majorHAnsi"/>
          <w:lang w:val="sl-SI"/>
        </w:rPr>
        <w:t xml:space="preserve">drag. Domača žival je lahko sama doma </w:t>
      </w:r>
      <w:r w:rsidR="00BA1C9D" w:rsidRPr="00247BB0">
        <w:rPr>
          <w:rFonts w:asciiTheme="majorHAnsi" w:hAnsiTheme="majorHAnsi"/>
          <w:lang w:val="sl-SI"/>
        </w:rPr>
        <w:t xml:space="preserve">nekaj </w:t>
      </w:r>
      <w:r w:rsidRPr="00247BB0">
        <w:rPr>
          <w:rFonts w:asciiTheme="majorHAnsi" w:hAnsiTheme="majorHAnsi"/>
          <w:lang w:val="sl-SI"/>
        </w:rPr>
        <w:t>ur, ne pa več dni, ko gremo</w:t>
      </w:r>
      <w:r w:rsidR="00BA1C9D" w:rsidRPr="00247BB0">
        <w:rPr>
          <w:rFonts w:asciiTheme="majorHAnsi" w:hAnsiTheme="majorHAnsi"/>
          <w:lang w:val="sl-SI"/>
        </w:rPr>
        <w:t>, na primer,</w:t>
      </w:r>
      <w:r w:rsidRPr="00247BB0">
        <w:rPr>
          <w:rFonts w:asciiTheme="majorHAnsi" w:hAnsiTheme="majorHAnsi"/>
          <w:lang w:val="sl-SI"/>
        </w:rPr>
        <w:t xml:space="preserve"> na službeno potovanje in ne moremo svojega ljubljenčka vzeti zraven. Nekateri svoje ljubljenčke tudi pustijo doma prepuščene same sebi, kar pa lahko prinese dodatne težave, saj lahko </w:t>
      </w:r>
      <w:r w:rsidR="00BA1C9D" w:rsidRPr="00247BB0">
        <w:rPr>
          <w:rFonts w:asciiTheme="majorHAnsi" w:hAnsiTheme="majorHAnsi"/>
          <w:lang w:val="sl-SI"/>
        </w:rPr>
        <w:t xml:space="preserve">živali </w:t>
      </w:r>
      <w:r w:rsidRPr="00247BB0">
        <w:rPr>
          <w:rFonts w:asciiTheme="majorHAnsi" w:hAnsiTheme="majorHAnsi"/>
          <w:lang w:val="sl-SI"/>
        </w:rPr>
        <w:t>povzročijo veliko škodo.</w:t>
      </w:r>
    </w:p>
    <w:p w14:paraId="1D3D9394" w14:textId="77777777" w:rsidR="00F653AB" w:rsidRPr="00247BB0" w:rsidRDefault="00F653AB">
      <w:pPr>
        <w:spacing w:line="276" w:lineRule="auto"/>
        <w:jc w:val="both"/>
        <w:rPr>
          <w:rFonts w:asciiTheme="majorHAnsi" w:hAnsiTheme="majorHAnsi"/>
          <w:sz w:val="21"/>
          <w:lang w:val="sl-SI"/>
        </w:rPr>
      </w:pPr>
    </w:p>
    <w:p w14:paraId="5E5354AE"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lang w:val="sl-SI"/>
        </w:rPr>
        <w:t xml:space="preserve">Eno izmed rešitev problema predstavlja informacijski socialni sistem imenovan </w:t>
      </w:r>
      <w:proofErr w:type="spellStart"/>
      <w:r w:rsidRPr="00247BB0">
        <w:rPr>
          <w:rFonts w:asciiTheme="majorHAnsi" w:hAnsiTheme="majorHAnsi"/>
          <w:lang w:val="sl-SI"/>
        </w:rPr>
        <w:t>PetBnB</w:t>
      </w:r>
      <w:proofErr w:type="spellEnd"/>
      <w:r w:rsidRPr="00247BB0">
        <w:rPr>
          <w:rFonts w:asciiTheme="majorHAnsi" w:hAnsiTheme="majorHAnsi"/>
          <w:lang w:val="sl-SI"/>
        </w:rPr>
        <w:t xml:space="preserve">, ki skrbi zato, da se lahko ljudje na spletno stran prijavijo kot varuške in lahko lastnik domače živali med njimi izbira glede cene, lokacije in opisa osebe, ki bi pazila </w:t>
      </w:r>
      <w:r w:rsidR="00BA1C9D" w:rsidRPr="00247BB0">
        <w:rPr>
          <w:rFonts w:asciiTheme="majorHAnsi" w:hAnsiTheme="majorHAnsi"/>
          <w:lang w:val="sl-SI"/>
        </w:rPr>
        <w:t xml:space="preserve">njihovega </w:t>
      </w:r>
      <w:r w:rsidRPr="00247BB0">
        <w:rPr>
          <w:rFonts w:asciiTheme="majorHAnsi" w:hAnsiTheme="majorHAnsi"/>
          <w:lang w:val="sl-SI"/>
        </w:rPr>
        <w:t xml:space="preserve">ljubljenčka. Spletna stran je predvsem za lastnike psov. </w:t>
      </w:r>
    </w:p>
    <w:p w14:paraId="3DE46EBA" w14:textId="77777777" w:rsidR="00F653AB" w:rsidRPr="00247BB0" w:rsidRDefault="00F653AB">
      <w:pPr>
        <w:spacing w:line="276" w:lineRule="auto"/>
        <w:jc w:val="both"/>
        <w:rPr>
          <w:rFonts w:asciiTheme="majorHAnsi" w:hAnsiTheme="majorHAnsi"/>
          <w:sz w:val="21"/>
          <w:lang w:val="sl-SI"/>
        </w:rPr>
      </w:pPr>
    </w:p>
    <w:p w14:paraId="7F78B566"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lang w:val="sl-SI"/>
        </w:rPr>
        <w:t>Kot vzorčni primer pri predmetu Sistemi III – informacijski sistemi, želim postaviti sistem, ki nam bo omogočal komunikacijo z lastniki in poskrbel zato, da se bodo ljudje lahko med sabo dogovorili za oskrbo in druženje z domačimi živalmi. Implementiral bi tudi sistem za ocenjevanje tako lastnikov, kot njihovih živali. Gre zgolj za posredniško storitev med lastniki živali, ki iščejo varstvo za njihove ljubljenčke in komerkoli, ki je to pripravljen storiti.</w:t>
      </w:r>
    </w:p>
    <w:p w14:paraId="54D41678" w14:textId="77777777" w:rsidR="00F653AB" w:rsidRPr="00247BB0" w:rsidRDefault="00F653AB">
      <w:pPr>
        <w:spacing w:line="276" w:lineRule="auto"/>
        <w:jc w:val="both"/>
        <w:rPr>
          <w:rFonts w:asciiTheme="majorHAnsi" w:hAnsiTheme="majorHAnsi"/>
          <w:sz w:val="21"/>
          <w:lang w:val="sl-SI"/>
        </w:rPr>
      </w:pPr>
    </w:p>
    <w:p w14:paraId="676EE2B7"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b/>
          <w:bCs/>
          <w:lang w:val="sl-SI"/>
        </w:rPr>
        <w:t>ŠTUDIJA IZVEDLJIVOSTI</w:t>
      </w:r>
    </w:p>
    <w:p w14:paraId="23FC809E" w14:textId="77777777" w:rsidR="00F653AB" w:rsidRPr="00247BB0" w:rsidRDefault="00F653AB">
      <w:pPr>
        <w:spacing w:line="276" w:lineRule="auto"/>
        <w:jc w:val="both"/>
        <w:rPr>
          <w:rFonts w:asciiTheme="majorHAnsi" w:hAnsiTheme="majorHAnsi"/>
          <w:b/>
          <w:bCs/>
          <w:sz w:val="21"/>
          <w:lang w:val="sl-SI"/>
        </w:rPr>
      </w:pPr>
    </w:p>
    <w:p w14:paraId="28DEE3B9"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lang w:val="sl-SI"/>
        </w:rPr>
        <w:t>Problem je s tehničnega vidika dokaj enostaven, saj ga lahko implementiramo kot spletno stran ali aplikacijo. Za delovanje potrebujemo zgolj spletni strežnik in podatkovno bazo. Celoten projekt je lahko postavljen na odprto</w:t>
      </w:r>
      <w:r w:rsidR="00BA1C9D" w:rsidRPr="00247BB0">
        <w:rPr>
          <w:rFonts w:asciiTheme="majorHAnsi" w:hAnsiTheme="majorHAnsi"/>
          <w:lang w:val="sl-SI"/>
        </w:rPr>
        <w:t>-</w:t>
      </w:r>
      <w:r w:rsidRPr="00247BB0">
        <w:rPr>
          <w:rFonts w:asciiTheme="majorHAnsi" w:hAnsiTheme="majorHAnsi"/>
          <w:lang w:val="sl-SI"/>
        </w:rPr>
        <w:t xml:space="preserve">kodnih rešitvah in ne predstavlja potrebe po izdatnem financiranju projekta. Projekt omogoča cenejšo storitev, saj ponuja posredniško storitev za čuvanje domačih živali kot hotel za živali in temu podobne storitve, kar kaže na izdatno ekonomsko upravičenost projekta. Sistem je organizacijsko spremenljiv, saj zaradi preprostosti do uporabnikov ne zahteva posebne prilagoditve in je preprost sistem za uporabo. </w:t>
      </w:r>
    </w:p>
    <w:p w14:paraId="09D2FE23" w14:textId="77777777" w:rsidR="00F653AB" w:rsidRPr="00247BB0" w:rsidRDefault="00F653AB">
      <w:pPr>
        <w:spacing w:line="276" w:lineRule="auto"/>
        <w:jc w:val="both"/>
        <w:rPr>
          <w:rFonts w:asciiTheme="majorHAnsi" w:hAnsiTheme="majorHAnsi"/>
          <w:lang w:val="sl-SI"/>
        </w:rPr>
      </w:pPr>
    </w:p>
    <w:p w14:paraId="7E6C3497"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b/>
          <w:bCs/>
          <w:lang w:val="sl-SI"/>
        </w:rPr>
        <w:t>POIZVEDBA</w:t>
      </w:r>
    </w:p>
    <w:p w14:paraId="182A87AF" w14:textId="77777777" w:rsidR="00F653AB" w:rsidRPr="00247BB0" w:rsidRDefault="00F653AB">
      <w:pPr>
        <w:spacing w:line="276" w:lineRule="auto"/>
        <w:jc w:val="both"/>
        <w:rPr>
          <w:rFonts w:asciiTheme="majorHAnsi" w:hAnsiTheme="majorHAnsi"/>
          <w:b/>
          <w:bCs/>
          <w:lang w:val="sl-SI"/>
        </w:rPr>
      </w:pPr>
    </w:p>
    <w:p w14:paraId="32A3FDBF" w14:textId="77777777" w:rsidR="00F653AB" w:rsidRPr="00247BB0" w:rsidRDefault="00247BB0">
      <w:pPr>
        <w:spacing w:line="276" w:lineRule="auto"/>
        <w:jc w:val="both"/>
        <w:rPr>
          <w:rFonts w:asciiTheme="majorHAnsi" w:hAnsiTheme="majorHAnsi"/>
          <w:lang w:val="sl-SI"/>
        </w:rPr>
      </w:pPr>
      <w:r w:rsidRPr="00247BB0">
        <w:rPr>
          <w:rFonts w:asciiTheme="majorHAnsi" w:hAnsiTheme="majorHAnsi"/>
          <w:lang w:val="sl-SI"/>
        </w:rPr>
        <w:t>Sistem za čuvanje domačih živali mora uporabnikom omogočati naslednje funkcionalnosti:</w:t>
      </w:r>
    </w:p>
    <w:p w14:paraId="584A5291" w14:textId="77777777" w:rsidR="00F653AB" w:rsidRPr="00247BB0" w:rsidRDefault="00F653AB">
      <w:pPr>
        <w:spacing w:line="276" w:lineRule="auto"/>
        <w:jc w:val="both"/>
        <w:rPr>
          <w:rFonts w:asciiTheme="majorHAnsi" w:hAnsiTheme="majorHAnsi"/>
          <w:lang w:val="sl-SI"/>
        </w:rPr>
      </w:pPr>
    </w:p>
    <w:p w14:paraId="364E57C6" w14:textId="77777777" w:rsidR="00F653AB" w:rsidRPr="00247BB0" w:rsidRDefault="00247BB0">
      <w:pPr>
        <w:numPr>
          <w:ilvl w:val="0"/>
          <w:numId w:val="1"/>
        </w:numPr>
        <w:spacing w:line="276" w:lineRule="auto"/>
        <w:jc w:val="both"/>
        <w:rPr>
          <w:rFonts w:asciiTheme="majorHAnsi" w:hAnsiTheme="majorHAnsi"/>
          <w:lang w:val="sl-SI"/>
        </w:rPr>
      </w:pPr>
      <w:r w:rsidRPr="00247BB0">
        <w:rPr>
          <w:rFonts w:asciiTheme="majorHAnsi" w:hAnsiTheme="majorHAnsi"/>
          <w:lang w:val="sl-SI"/>
        </w:rPr>
        <w:t xml:space="preserve">Sistem uporabnikom omogoča prijavo na spletno stran in izpolnitev obrazca. Najprej uporabnik izpolni svoje osebne podatke, nato opiše in pove kakšno domačo žival ima (kako je velika, težka, kakšno nego zahteva,...). </w:t>
      </w:r>
      <w:r w:rsidR="00A36C61" w:rsidRPr="00247BB0">
        <w:rPr>
          <w:rFonts w:asciiTheme="majorHAnsi" w:hAnsiTheme="majorHAnsi"/>
          <w:lang w:val="sl-SI"/>
        </w:rPr>
        <w:t>Oseba, ki je pripravljena skrbeti za živali</w:t>
      </w:r>
      <w:r w:rsidRPr="00247BB0">
        <w:rPr>
          <w:rFonts w:asciiTheme="majorHAnsi" w:hAnsiTheme="majorHAnsi"/>
          <w:lang w:val="sl-SI"/>
        </w:rPr>
        <w:t xml:space="preserve"> označi kdaj je prosta in kdaj ima čas paziti domačo žival</w:t>
      </w:r>
      <w:r w:rsidR="008418AA" w:rsidRPr="00247BB0">
        <w:rPr>
          <w:rFonts w:asciiTheme="majorHAnsi" w:hAnsiTheme="majorHAnsi"/>
          <w:lang w:val="sl-SI"/>
        </w:rPr>
        <w:t xml:space="preserve"> na podanem koledarju</w:t>
      </w:r>
      <w:r w:rsidRPr="00247BB0">
        <w:rPr>
          <w:rFonts w:asciiTheme="majorHAnsi" w:hAnsiTheme="majorHAnsi"/>
          <w:lang w:val="sl-SI"/>
        </w:rPr>
        <w:t>.</w:t>
      </w:r>
    </w:p>
    <w:p w14:paraId="768A0B43" w14:textId="77777777" w:rsidR="00F653AB" w:rsidRPr="00247BB0" w:rsidRDefault="00F653AB">
      <w:pPr>
        <w:spacing w:line="276" w:lineRule="auto"/>
        <w:jc w:val="both"/>
        <w:rPr>
          <w:rFonts w:asciiTheme="majorHAnsi" w:hAnsiTheme="majorHAnsi"/>
          <w:lang w:val="sl-SI"/>
        </w:rPr>
      </w:pPr>
    </w:p>
    <w:p w14:paraId="28DEFC5B" w14:textId="77777777" w:rsidR="00F653AB" w:rsidRPr="00247BB0" w:rsidRDefault="00247BB0">
      <w:pPr>
        <w:numPr>
          <w:ilvl w:val="0"/>
          <w:numId w:val="1"/>
        </w:numPr>
        <w:spacing w:line="276" w:lineRule="auto"/>
        <w:jc w:val="both"/>
        <w:rPr>
          <w:rFonts w:asciiTheme="majorHAnsi" w:hAnsiTheme="majorHAnsi"/>
          <w:lang w:val="sl-SI"/>
        </w:rPr>
      </w:pPr>
      <w:r w:rsidRPr="00247BB0">
        <w:rPr>
          <w:rFonts w:asciiTheme="majorHAnsi" w:hAnsiTheme="majorHAnsi"/>
          <w:lang w:val="sl-SI"/>
        </w:rPr>
        <w:lastRenderedPageBreak/>
        <w:t>Na glavni spletni strani, ko hočemo poiskati varstvo za našo domačo žival se nam na začetku prikaže možnost izbire lokacije, ko je lokacija izbrana se nam prikažejo uporabniki, ki želijo paziti živali, ki so v našem mestu ali kraju.</w:t>
      </w:r>
    </w:p>
    <w:p w14:paraId="0D840202" w14:textId="77777777" w:rsidR="00F653AB" w:rsidRPr="00247BB0" w:rsidRDefault="00F653AB">
      <w:pPr>
        <w:spacing w:line="276" w:lineRule="auto"/>
        <w:jc w:val="both"/>
        <w:rPr>
          <w:rFonts w:asciiTheme="majorHAnsi" w:hAnsiTheme="majorHAnsi"/>
          <w:lang w:val="sl-SI"/>
        </w:rPr>
      </w:pPr>
    </w:p>
    <w:p w14:paraId="1C4DBD21" w14:textId="77777777" w:rsidR="00F653AB" w:rsidRPr="00247BB0" w:rsidRDefault="00247BB0">
      <w:pPr>
        <w:numPr>
          <w:ilvl w:val="0"/>
          <w:numId w:val="1"/>
        </w:numPr>
        <w:spacing w:line="276" w:lineRule="auto"/>
        <w:jc w:val="both"/>
        <w:rPr>
          <w:rFonts w:asciiTheme="majorHAnsi" w:hAnsiTheme="majorHAnsi"/>
          <w:lang w:val="sl-SI"/>
        </w:rPr>
      </w:pPr>
      <w:r w:rsidRPr="00247BB0">
        <w:rPr>
          <w:rFonts w:asciiTheme="majorHAnsi" w:hAnsiTheme="majorHAnsi"/>
          <w:lang w:val="sl-SI"/>
        </w:rPr>
        <w:t xml:space="preserve">Prikazani profili uporabnikov vsebujejo njihov kontakt, opis in koledar. Na strani profila se tudi prikažejo mnenja drugih uporabnikov, ki so jih napisali uporabniki, ki so že </w:t>
      </w:r>
      <w:r w:rsidR="00A36C61" w:rsidRPr="00247BB0">
        <w:rPr>
          <w:rFonts w:asciiTheme="majorHAnsi" w:hAnsiTheme="majorHAnsi"/>
          <w:lang w:val="sl-SI"/>
        </w:rPr>
        <w:t xml:space="preserve">imeli </w:t>
      </w:r>
      <w:r w:rsidRPr="00247BB0">
        <w:rPr>
          <w:rFonts w:asciiTheme="majorHAnsi" w:hAnsiTheme="majorHAnsi"/>
          <w:lang w:val="sl-SI"/>
        </w:rPr>
        <w:t xml:space="preserve">žival v varstvu pri tem uporabniku. </w:t>
      </w:r>
    </w:p>
    <w:p w14:paraId="6D5D4984" w14:textId="77777777" w:rsidR="00F653AB" w:rsidRPr="00247BB0" w:rsidRDefault="00F653AB">
      <w:pPr>
        <w:spacing w:line="276" w:lineRule="auto"/>
        <w:jc w:val="both"/>
        <w:rPr>
          <w:rFonts w:asciiTheme="majorHAnsi" w:hAnsiTheme="majorHAnsi"/>
          <w:lang w:val="sl-SI"/>
        </w:rPr>
      </w:pPr>
    </w:p>
    <w:p w14:paraId="2EDA4570" w14:textId="77777777" w:rsidR="00F653AB" w:rsidRPr="00247BB0" w:rsidRDefault="00223F9C">
      <w:pPr>
        <w:numPr>
          <w:ilvl w:val="0"/>
          <w:numId w:val="1"/>
        </w:numPr>
        <w:spacing w:line="276" w:lineRule="auto"/>
        <w:jc w:val="both"/>
        <w:rPr>
          <w:rFonts w:asciiTheme="majorHAnsi" w:hAnsiTheme="majorHAnsi"/>
          <w:lang w:val="sl-SI"/>
        </w:rPr>
      </w:pPr>
      <w:ins w:id="1" w:author="Žiga Milan Holc(89161115)" w:date="2019-03-10T21:54:00Z">
        <w:r>
          <w:rPr>
            <w:rFonts w:asciiTheme="majorHAnsi" w:hAnsiTheme="majorHAnsi"/>
            <w:noProof/>
          </w:rPr>
          <w:pict w14:anchorId="06A6B687">
            <v:shapetype id="_x0000_t202" coordsize="21600,21600" o:spt="202" path="m,l,21600r21600,l21600,xe">
              <v:stroke joinstyle="miter"/>
              <v:path gradientshapeok="t" o:connecttype="rect"/>
            </v:shapetype>
            <v:shape id="_x0000_s1038" type="#_x0000_t202" style="position:absolute;left:0;text-align:left;margin-left:208.2pt;margin-top:249pt;width:179.8pt;height:44.4pt;z-index:251672576;visibility:visible;mso-wrap-distance-left:9pt;mso-wrap-distance-top:7.2pt;mso-wrap-distance-right:9pt;mso-wrap-distance-bottom:7.2pt;mso-position-horizontal-relative:page;mso-position-vertical-relative:text;mso-width-relative:margin;mso-height-relative:margin;v-text-anchor:top" fillcolor="white [3201]" strokecolor="white [3212]" strokeweight="1pt">
              <v:stroke dashstyle="dash"/>
              <v:shadow color="#868686"/>
              <v:textbox style="mso-next-textbox:#_x0000_s1038">
                <w:txbxContent>
                  <w:p w14:paraId="0DF59516" w14:textId="77777777" w:rsidR="00A70CF4" w:rsidRDefault="00A70CF4">
                    <w:pPr>
                      <w:pBdr>
                        <w:top w:val="single" w:sz="24" w:space="8" w:color="4472C4" w:themeColor="accent1"/>
                        <w:bottom w:val="single" w:sz="24" w:space="8" w:color="4472C4" w:themeColor="accent1"/>
                      </w:pBdr>
                      <w:rPr>
                        <w:i/>
                        <w:iCs/>
                        <w:color w:val="4472C4" w:themeColor="accent1"/>
                      </w:rPr>
                    </w:pPr>
                    <w:proofErr w:type="spellStart"/>
                    <w:r>
                      <w:rPr>
                        <w:i/>
                        <w:iCs/>
                        <w:color w:val="4472C4" w:themeColor="accent1"/>
                      </w:rPr>
                      <w:t>Slika</w:t>
                    </w:r>
                    <w:proofErr w:type="spellEnd"/>
                    <w:r>
                      <w:rPr>
                        <w:i/>
                        <w:iCs/>
                        <w:color w:val="4472C4" w:themeColor="accent1"/>
                      </w:rPr>
                      <w:t xml:space="preserve"> 1: Diagram </w:t>
                    </w:r>
                    <w:proofErr w:type="spellStart"/>
                    <w:r>
                      <w:rPr>
                        <w:i/>
                        <w:iCs/>
                        <w:color w:val="4472C4" w:themeColor="accent1"/>
                      </w:rPr>
                      <w:t>toka</w:t>
                    </w:r>
                    <w:proofErr w:type="spellEnd"/>
                    <w:r>
                      <w:rPr>
                        <w:i/>
                        <w:iCs/>
                        <w:color w:val="4472C4" w:themeColor="accent1"/>
                      </w:rPr>
                      <w:t xml:space="preserve"> </w:t>
                    </w:r>
                    <w:proofErr w:type="spellStart"/>
                    <w:r>
                      <w:rPr>
                        <w:i/>
                        <w:iCs/>
                        <w:color w:val="4472C4" w:themeColor="accent1"/>
                      </w:rPr>
                      <w:t>podatkov</w:t>
                    </w:r>
                    <w:proofErr w:type="spellEnd"/>
                  </w:p>
                </w:txbxContent>
              </v:textbox>
              <w10:wrap type="topAndBottom" anchorx="page"/>
            </v:shape>
          </w:pict>
        </w:r>
      </w:ins>
      <w:r>
        <w:rPr>
          <w:rFonts w:asciiTheme="majorHAnsi" w:hAnsiTheme="majorHAnsi"/>
          <w:noProof/>
        </w:rPr>
        <w:pict w14:anchorId="44B50E8B">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7" type="#_x0000_t38" style="position:absolute;left:0;text-align:left;margin-left:162.15pt;margin-top:123.45pt;width:63.2pt;height:28.8pt;rotation:270;flip:x;z-index:251670528" o:connectortype="curved" adj="23633,264825,-90518">
            <v:stroke endarrow="block"/>
          </v:shape>
        </w:pict>
      </w:r>
      <w:r>
        <w:rPr>
          <w:rFonts w:asciiTheme="majorHAnsi" w:hAnsiTheme="majorHAnsi"/>
          <w:noProof/>
        </w:rPr>
        <w:pict w14:anchorId="70FBB87E">
          <v:shape id="_x0000_s1036" type="#_x0000_t38" style="position:absolute;left:0;text-align:left;margin-left:274.2pt;margin-top:150.35pt;width:33.8pt;height:8.15pt;rotation:90;z-index:251669504" o:connectortype="curved" adj="10800,-851279,-224851">
            <v:stroke endarrow="block"/>
          </v:shape>
        </w:pict>
      </w:r>
      <w:r>
        <w:rPr>
          <w:rFonts w:asciiTheme="majorHAnsi" w:hAnsiTheme="majorHAnsi"/>
          <w:noProof/>
        </w:rPr>
        <w:pict w14:anchorId="03E1BD5A">
          <v:shape id="_x0000_s1035" type="#_x0000_t38" style="position:absolute;left:0;text-align:left;margin-left:311.1pt;margin-top:151.6pt;width:85.8pt;height:83.9pt;rotation:270;z-index:251668480" o:connectortype="curved" adj="566,-108154,-92832">
            <v:stroke endarrow="block"/>
          </v:shape>
        </w:pict>
      </w:r>
      <w:r>
        <w:rPr>
          <w:rFonts w:asciiTheme="majorHAnsi" w:hAnsiTheme="majorHAnsi"/>
          <w:noProof/>
        </w:rPr>
        <w:pict w14:anchorId="0629D7AD">
          <v:shape id="_x0000_s1034" type="#_x0000_t38" style="position:absolute;left:0;text-align:left;margin-left:77.3pt;margin-top:148.2pt;width:87.65pt;height:65.1pt;z-index:251667456" o:connectortype="curved" adj="456,-110107,-33022">
            <v:stroke endarrow="block"/>
          </v:shape>
        </w:pict>
      </w:r>
      <w:r>
        <w:rPr>
          <w:rFonts w:asciiTheme="majorHAnsi" w:hAnsiTheme="majorHAnsi"/>
          <w:noProof/>
        </w:rPr>
        <w:pict w14:anchorId="0E43C13F">
          <v:shape id="_x0000_s1030" type="#_x0000_t202" style="position:absolute;left:0;text-align:left;margin-left:69.9pt;margin-top:91.85pt;width:86.6pt;height:43.05pt;z-index:251664384;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0">
              <w:txbxContent>
                <w:p w14:paraId="4213D0D0" w14:textId="77777777" w:rsidR="000515A2" w:rsidRDefault="000515A2">
                  <w:proofErr w:type="spellStart"/>
                  <w:r>
                    <w:t>Uporabnik</w:t>
                  </w:r>
                  <w:proofErr w:type="spellEnd"/>
                  <w:r>
                    <w:t xml:space="preserve">, </w:t>
                  </w:r>
                  <w:proofErr w:type="spellStart"/>
                  <w:r>
                    <w:t>ki</w:t>
                  </w:r>
                  <w:proofErr w:type="spellEnd"/>
                  <w:r>
                    <w:t xml:space="preserve"> </w:t>
                  </w:r>
                  <w:proofErr w:type="spellStart"/>
                  <w:r>
                    <w:t>pazi</w:t>
                  </w:r>
                  <w:proofErr w:type="spellEnd"/>
                  <w:r>
                    <w:t xml:space="preserve"> </w:t>
                  </w:r>
                  <w:proofErr w:type="spellStart"/>
                  <w:r>
                    <w:t>živali</w:t>
                  </w:r>
                  <w:proofErr w:type="spellEnd"/>
                </w:p>
              </w:txbxContent>
            </v:textbox>
            <w10:wrap type="square"/>
          </v:shape>
        </w:pict>
      </w:r>
      <w:r>
        <w:rPr>
          <w:rFonts w:asciiTheme="majorHAnsi" w:hAnsiTheme="majorHAnsi"/>
          <w:noProof/>
        </w:rPr>
        <w:pict w14:anchorId="5859469B">
          <v:shape id="Polje z besedilom 2" o:spid="_x0000_s1029" type="#_x0000_t202" style="position:absolute;left:0;text-align:left;margin-left:196.6pt;margin-top:191.35pt;width:87.25pt;height:35.7pt;z-index:25166233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Polje z besedilom 2">
              <w:txbxContent>
                <w:p w14:paraId="37018A8E" w14:textId="77777777" w:rsidR="000515A2" w:rsidRDefault="000515A2">
                  <w:r>
                    <w:t xml:space="preserve">IS za </w:t>
                  </w:r>
                  <w:proofErr w:type="spellStart"/>
                  <w:r>
                    <w:t>čuvanje</w:t>
                  </w:r>
                  <w:proofErr w:type="spellEnd"/>
                  <w:r>
                    <w:t xml:space="preserve"> </w:t>
                  </w:r>
                  <w:proofErr w:type="spellStart"/>
                  <w:r>
                    <w:t>domačih</w:t>
                  </w:r>
                  <w:proofErr w:type="spellEnd"/>
                  <w:r>
                    <w:t xml:space="preserve"> </w:t>
                  </w:r>
                  <w:proofErr w:type="spellStart"/>
                  <w:r>
                    <w:t>živali</w:t>
                  </w:r>
                  <w:proofErr w:type="spellEnd"/>
                </w:p>
              </w:txbxContent>
            </v:textbox>
            <w10:wrap type="square"/>
          </v:shape>
        </w:pict>
      </w:r>
      <w:r>
        <w:rPr>
          <w:rFonts w:asciiTheme="majorHAnsi" w:hAnsiTheme="majorHAnsi"/>
          <w:noProof/>
          <w:lang w:val="sl-SI"/>
        </w:rPr>
        <w:pict w14:anchorId="73F69567">
          <v:oval id="_x0000_s1028" style="position:absolute;left:0;text-align:left;margin-left:50.55pt;margin-top:71.1pt;width:127.05pt;height:85.8pt;z-index:251660288" fillcolor="white [3201]" strokecolor="black [3200]" strokeweight="2.5pt">
            <v:shadow color="#868686"/>
          </v:oval>
        </w:pict>
      </w:r>
      <w:r>
        <w:rPr>
          <w:rFonts w:asciiTheme="majorHAnsi" w:hAnsiTheme="majorHAnsi"/>
          <w:noProof/>
        </w:rPr>
        <w:pict w14:anchorId="55CE7C3D">
          <v:shape id="_x0000_s1031" type="#_x0000_t202" style="position:absolute;left:0;text-align:left;margin-left:312.75pt;margin-top:86.75pt;width:86.05pt;height:53.65pt;z-index:251666432;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31">
              <w:txbxContent>
                <w:p w14:paraId="4D44A384" w14:textId="77777777" w:rsidR="000515A2" w:rsidRDefault="000515A2">
                  <w:proofErr w:type="spellStart"/>
                  <w:r>
                    <w:t>Uporabnik</w:t>
                  </w:r>
                  <w:proofErr w:type="spellEnd"/>
                  <w:r>
                    <w:t xml:space="preserve">, </w:t>
                  </w:r>
                  <w:proofErr w:type="spellStart"/>
                  <w:r>
                    <w:t>ki</w:t>
                  </w:r>
                  <w:proofErr w:type="spellEnd"/>
                  <w:r>
                    <w:t xml:space="preserve"> </w:t>
                  </w:r>
                  <w:proofErr w:type="spellStart"/>
                  <w:r>
                    <w:t>potrebuje</w:t>
                  </w:r>
                  <w:proofErr w:type="spellEnd"/>
                  <w:r>
                    <w:t xml:space="preserve"> </w:t>
                  </w:r>
                  <w:proofErr w:type="spellStart"/>
                  <w:r>
                    <w:t>varstvo</w:t>
                  </w:r>
                  <w:proofErr w:type="spellEnd"/>
                </w:p>
              </w:txbxContent>
            </v:textbox>
            <w10:wrap type="square"/>
          </v:shape>
        </w:pict>
      </w:r>
      <w:r>
        <w:rPr>
          <w:rFonts w:asciiTheme="majorHAnsi" w:hAnsiTheme="majorHAnsi"/>
          <w:noProof/>
          <w:lang w:val="sl-SI"/>
        </w:rPr>
        <w:pict w14:anchorId="6D8118AF">
          <v:oval id="_x0000_s1027" style="position:absolute;left:0;text-align:left;margin-left:290.15pt;margin-top:71.1pt;width:132.7pt;height:87.75pt;z-index:251659264" fillcolor="white [3201]" strokecolor="black [3200]" strokeweight="2.5pt">
            <v:shadow color="#868686"/>
          </v:oval>
        </w:pict>
      </w:r>
      <w:r>
        <w:rPr>
          <w:rFonts w:asciiTheme="majorHAnsi" w:hAnsiTheme="majorHAnsi"/>
          <w:noProof/>
          <w:lang w:val="sl-SI"/>
        </w:rPr>
        <w:pict w14:anchorId="0C9CDA54">
          <v:roundrect id="_x0000_s1026" style="position:absolute;left:0;text-align:left;margin-left:167.45pt;margin-top:173.85pt;width:141.5pt;height:71.35pt;z-index:251658240" arcsize="10923f" fillcolor="white [3201]" strokecolor="black [3200]" strokeweight="2.5pt">
            <v:shadow color="#868686"/>
          </v:roundrect>
        </w:pict>
      </w:r>
      <w:r w:rsidR="00247BB0" w:rsidRPr="00247BB0">
        <w:rPr>
          <w:rFonts w:asciiTheme="majorHAnsi" w:hAnsiTheme="majorHAnsi"/>
          <w:lang w:val="sl-SI"/>
        </w:rPr>
        <w:t>Registrirati se morajo vsi uporabniki, ki si želijo paziti domače živali. Ostali</w:t>
      </w:r>
      <w:r w:rsidR="00A36C61" w:rsidRPr="00247BB0">
        <w:rPr>
          <w:rFonts w:asciiTheme="majorHAnsi" w:hAnsiTheme="majorHAnsi"/>
          <w:lang w:val="sl-SI"/>
        </w:rPr>
        <w:t>m</w:t>
      </w:r>
      <w:r w:rsidR="00247BB0" w:rsidRPr="00247BB0">
        <w:rPr>
          <w:rFonts w:asciiTheme="majorHAnsi" w:hAnsiTheme="majorHAnsi"/>
          <w:lang w:val="sl-SI"/>
        </w:rPr>
        <w:t xml:space="preserve"> uporabnik</w:t>
      </w:r>
      <w:r w:rsidR="00A36C61" w:rsidRPr="00247BB0">
        <w:rPr>
          <w:rFonts w:asciiTheme="majorHAnsi" w:hAnsiTheme="majorHAnsi"/>
          <w:lang w:val="sl-SI"/>
        </w:rPr>
        <w:t>om</w:t>
      </w:r>
      <w:r w:rsidR="00247BB0" w:rsidRPr="00247BB0">
        <w:rPr>
          <w:rFonts w:asciiTheme="majorHAnsi" w:hAnsiTheme="majorHAnsi"/>
          <w:lang w:val="sl-SI"/>
        </w:rPr>
        <w:t xml:space="preserve"> se  n</w:t>
      </w:r>
      <w:r w:rsidR="00A36C61" w:rsidRPr="00247BB0">
        <w:rPr>
          <w:rFonts w:asciiTheme="majorHAnsi" w:hAnsiTheme="majorHAnsi"/>
          <w:lang w:val="sl-SI"/>
        </w:rPr>
        <w:t>i</w:t>
      </w:r>
      <w:r w:rsidR="00247BB0" w:rsidRPr="00247BB0">
        <w:rPr>
          <w:rFonts w:asciiTheme="majorHAnsi" w:hAnsiTheme="majorHAnsi"/>
          <w:lang w:val="sl-SI"/>
        </w:rPr>
        <w:t xml:space="preserve"> </w:t>
      </w:r>
      <w:r w:rsidR="00A36C61" w:rsidRPr="00247BB0">
        <w:rPr>
          <w:rFonts w:asciiTheme="majorHAnsi" w:hAnsiTheme="majorHAnsi"/>
          <w:lang w:val="sl-SI"/>
        </w:rPr>
        <w:t>treba</w:t>
      </w:r>
      <w:r w:rsidR="00247BB0" w:rsidRPr="00247BB0">
        <w:rPr>
          <w:rFonts w:asciiTheme="majorHAnsi" w:hAnsiTheme="majorHAnsi"/>
          <w:lang w:val="sl-SI"/>
        </w:rPr>
        <w:t xml:space="preserve"> registrirati, saj gre zgolj samo za posredništvo med ljudmi.</w:t>
      </w:r>
    </w:p>
    <w:sectPr w:rsidR="00F653AB" w:rsidRPr="00247BB0">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A418A"/>
    <w:multiLevelType w:val="multilevel"/>
    <w:tmpl w:val="24E249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C5B1EEA"/>
    <w:multiLevelType w:val="multilevel"/>
    <w:tmpl w:val="7BF83A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Žiga Milan Holc(89161115)">
    <w15:presenceInfo w15:providerId="AD" w15:userId="S-1-5-21-2951485182-1268304177-57838766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653AB"/>
    <w:rsid w:val="000515A2"/>
    <w:rsid w:val="001170CD"/>
    <w:rsid w:val="00162F3E"/>
    <w:rsid w:val="00205114"/>
    <w:rsid w:val="00223F9C"/>
    <w:rsid w:val="00247BB0"/>
    <w:rsid w:val="00501710"/>
    <w:rsid w:val="005F0722"/>
    <w:rsid w:val="00795071"/>
    <w:rsid w:val="008418AA"/>
    <w:rsid w:val="00A36C61"/>
    <w:rsid w:val="00A70CF4"/>
    <w:rsid w:val="00BA1C9D"/>
    <w:rsid w:val="00F522E7"/>
    <w:rsid w:val="00F653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4"/>
        <o:r id="V:Rule2" type="connector" idref="#_x0000_s1036"/>
        <o:r id="V:Rule3" type="connector" idref="#_x0000_s1035"/>
        <o:r id="V:Rule4" type="connector" idref="#_x0000_s1037"/>
      </o:rules>
    </o:shapelayout>
  </w:shapeDefaults>
  <w:decimalSymbol w:val="."/>
  <w:listSeparator w:val=","/>
  <w14:docId w14:val="4FD227DC"/>
  <w15:docId w15:val="{76FC4D36-DC76-4355-A6C2-01ED8E48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Pr>
      <w:sz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umberingSymbols">
    <w:name w:val="Numbering Symbols"/>
    <w:qFormat/>
  </w:style>
  <w:style w:type="paragraph" w:customStyle="1" w:styleId="Heading">
    <w:name w:val="Heading"/>
    <w:basedOn w:val="Navaden"/>
    <w:next w:val="Telobesedila"/>
    <w:qFormat/>
    <w:pPr>
      <w:keepNext/>
      <w:spacing w:before="240" w:after="120"/>
    </w:pPr>
    <w:rPr>
      <w:rFonts w:ascii="Liberation Sans"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Besedilooblaka">
    <w:name w:val="Balloon Text"/>
    <w:basedOn w:val="Navaden"/>
    <w:link w:val="BesedilooblakaZnak"/>
    <w:uiPriority w:val="99"/>
    <w:semiHidden/>
    <w:unhideWhenUsed/>
    <w:rsid w:val="00A70CF4"/>
    <w:rPr>
      <w:rFonts w:ascii="Segoe UI" w:hAnsi="Segoe UI" w:cs="Mangal"/>
      <w:sz w:val="18"/>
      <w:szCs w:val="16"/>
    </w:rPr>
  </w:style>
  <w:style w:type="character" w:customStyle="1" w:styleId="BesedilooblakaZnak">
    <w:name w:val="Besedilo oblačka Znak"/>
    <w:basedOn w:val="Privzetapisavaodstavka"/>
    <w:link w:val="Besedilooblaka"/>
    <w:uiPriority w:val="99"/>
    <w:semiHidden/>
    <w:rsid w:val="00A70CF4"/>
    <w:rPr>
      <w:rFonts w:ascii="Segoe UI" w:hAnsi="Segoe UI" w:cs="Mangal"/>
      <w:sz w:val="18"/>
      <w:szCs w:val="16"/>
    </w:rPr>
  </w:style>
  <w:style w:type="paragraph" w:styleId="Odstavekseznama">
    <w:name w:val="List Paragraph"/>
    <w:basedOn w:val="Navaden"/>
    <w:uiPriority w:val="34"/>
    <w:qFormat/>
    <w:rsid w:val="00247BB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4225BDB-49CD-49AC-886F-ECD81D4E1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499</Words>
  <Characters>2848</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Holc</dc:creator>
  <dc:description/>
  <cp:lastModifiedBy>Žiga Milan Holc(89161115)</cp:lastModifiedBy>
  <cp:revision>36</cp:revision>
  <cp:lastPrinted>2019-03-10T20:58:00Z</cp:lastPrinted>
  <dcterms:created xsi:type="dcterms:W3CDTF">2019-03-10T10:56:00Z</dcterms:created>
  <dcterms:modified xsi:type="dcterms:W3CDTF">2019-03-10T20:59:00Z</dcterms:modified>
  <dc:language>en-US</dc:language>
</cp:coreProperties>
</file>